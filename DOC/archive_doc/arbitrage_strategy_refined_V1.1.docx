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C06EE9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策略一：时间套利 - 合约与现货价差</w:t>
      </w:r>
    </w:p>
    <w:p w14:paraId="76B9707C">
      <w:pPr>
        <w:rPr>
          <w:rFonts w:hint="eastAsia" w:ascii="方正仿宋简体" w:hAnsi="方正仿宋简体" w:eastAsia="方正仿宋简体" w:cs="方正仿宋简体"/>
        </w:rPr>
      </w:pPr>
    </w:p>
    <w:p w14:paraId="1C6BA954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市场机制</w:t>
      </w:r>
    </w:p>
    <w:p w14:paraId="694BB655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江苏市场采用“差价合约”结算模式，其中：</w:t>
      </w:r>
    </w:p>
    <w:p w14:paraId="189ECB46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中长期合约按合同价格结算</w:t>
      </w:r>
    </w:p>
    <w:p w14:paraId="1EE90197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合约偏差电量按现货市场价格结算</w:t>
      </w:r>
    </w:p>
    <w:p w14:paraId="6BEECA6E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在产生罚款费用前，有±3%的偏差容忍度</w:t>
      </w:r>
    </w:p>
    <w:p w14:paraId="1FE79957">
      <w:pPr>
        <w:rPr>
          <w:rFonts w:hint="eastAsia" w:ascii="方正仿宋简体" w:hAnsi="方正仿宋简体" w:eastAsia="方正仿宋简体" w:cs="方正仿宋简体"/>
        </w:rPr>
      </w:pPr>
    </w:p>
    <w:p w14:paraId="42D8D03A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套利机会</w:t>
      </w:r>
    </w:p>
    <w:p w14:paraId="12B91B10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价差利用：当现货价格与合约价格出现显著背离时，通过可控的偏差产生利润。</w:t>
      </w:r>
    </w:p>
    <w:p w14:paraId="0AD766A7">
      <w:pPr>
        <w:rPr>
          <w:rFonts w:hint="eastAsia" w:ascii="方正仿宋简体" w:hAnsi="方正仿宋简体" w:eastAsia="方正仿宋简体" w:cs="方正仿宋简体"/>
        </w:rPr>
      </w:pPr>
    </w:p>
    <w:p w14:paraId="624FEE0E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实施策略</w:t>
      </w:r>
    </w:p>
    <w:p w14:paraId="2D73C22D">
      <w:pPr>
        <w:rPr>
          <w:rFonts w:hint="eastAsia" w:ascii="方正仿宋简体" w:hAnsi="方正仿宋简体" w:eastAsia="方正仿宋简体" w:cs="方正仿宋简体"/>
        </w:rPr>
      </w:pPr>
    </w:p>
    <w:p w14:paraId="2F6C8699">
      <w:pPr>
        <w:numPr>
          <w:ilvl w:val="0"/>
          <w:numId w:val="1"/>
          <w:ins w:id="1" w:author="陈维威" w:date="2025-08-15T18:21:22Z"/>
        </w:numPr>
        <w:rPr>
          <w:ins w:id="2" w:author="陈维威" w:date="2025-08-15T18:24:39Z"/>
          <w:rFonts w:hint="eastAsia" w:ascii="方正仿宋简体" w:hAnsi="方正仿宋简体" w:eastAsia="方正仿宋简体" w:cs="方正仿宋简体"/>
          <w:lang w:val="en-US" w:eastAsia="zh-CN"/>
        </w:rPr>
        <w:pPrChange w:id="0" w:author="陈维威" w:date="2025-08-15T18:21:22Z">
          <w:pPr/>
        </w:pPrChange>
      </w:pPr>
      <w:del w:id="3" w:author="陈维威" w:date="2025-08-15T18:21:22Z">
        <w:r>
          <w:rPr>
            <w:rFonts w:hint="eastAsia" w:ascii="方正仿宋简体" w:hAnsi="方正仿宋简体" w:eastAsia="方正仿宋简体" w:cs="方正仿宋简体"/>
          </w:rPr>
          <w:delText xml:space="preserve">A. </w:delText>
        </w:r>
      </w:del>
      <w:r>
        <w:rPr>
          <w:rFonts w:hint="eastAsia" w:ascii="方正仿宋简体" w:hAnsi="方正仿宋简体" w:eastAsia="方正仿宋简体" w:cs="方正仿宋简体"/>
        </w:rPr>
        <w:t>超用电量套利 (现货价 &lt; 合约价)</w:t>
      </w:r>
      <w:ins w:id="4" w:author="陈维威" w:date="2025-08-15T18:21:0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-</w:t>
        </w:r>
      </w:ins>
      <w:ins w:id="5" w:author="陈维威" w:date="2025-08-15T18:21:09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--</w:t>
        </w:r>
      </w:ins>
      <w:ins w:id="6" w:author="陈维威" w:date="2025-08-15T18:21:34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可行，</w:t>
        </w:r>
      </w:ins>
      <w:ins w:id="7" w:author="陈维威" w:date="2025-08-15T18:21:35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但是</w:t>
        </w:r>
      </w:ins>
      <w:ins w:id="8" w:author="陈维威" w:date="2025-08-15T18:21:09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这个</w:t>
        </w:r>
      </w:ins>
      <w:ins w:id="9" w:author="陈维威" w:date="2025-08-15T18:21:40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策略需要</w:t>
        </w:r>
      </w:ins>
      <w:ins w:id="10" w:author="陈维威" w:date="2025-08-15T18:21:4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面对</w:t>
        </w:r>
      </w:ins>
      <w:ins w:id="11" w:author="陈维威" w:date="2025-08-15T18:21:1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一类户进行</w:t>
        </w:r>
      </w:ins>
      <w:ins w:id="12" w:author="陈维威" w:date="2025-08-15T18:21:19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相关的</w:t>
        </w:r>
      </w:ins>
      <w:ins w:id="13" w:author="陈维威" w:date="2025-08-15T18:21:20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操作</w:t>
        </w:r>
      </w:ins>
      <w:ins w:id="14" w:author="陈维威" w:date="2025-08-15T18:22:0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，</w:t>
        </w:r>
      </w:ins>
      <w:ins w:id="15" w:author="陈维威" w:date="2025-08-15T18:22:0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需要</w:t>
        </w:r>
      </w:ins>
      <w:ins w:id="16" w:author="陈维威" w:date="2025-08-15T18:22:0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考虑</w:t>
        </w:r>
      </w:ins>
      <w:ins w:id="17" w:author="陈维威" w:date="2025-08-15T18:22:04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偏差</w:t>
        </w:r>
      </w:ins>
      <w:ins w:id="18" w:author="陈维威" w:date="2025-08-15T18:22:06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考核</w:t>
        </w:r>
      </w:ins>
      <w:ins w:id="19" w:author="陈维威" w:date="2025-08-15T18:22:0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，对</w:t>
        </w:r>
      </w:ins>
      <w:ins w:id="20" w:author="陈维威" w:date="2025-08-15T18:22:1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月度，</w:t>
        </w:r>
      </w:ins>
      <w:ins w:id="21" w:author="陈维威" w:date="2025-08-15T18:22:1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日前</w:t>
        </w:r>
      </w:ins>
      <w:ins w:id="22" w:author="陈维威" w:date="2025-08-15T18:22:1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，</w:t>
        </w:r>
      </w:ins>
      <w:ins w:id="23" w:author="陈维威" w:date="2025-08-15T18:22:14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日内的</w:t>
        </w:r>
      </w:ins>
      <w:ins w:id="24" w:author="陈维威" w:date="2025-08-15T18:22:15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规则需要</w:t>
        </w:r>
      </w:ins>
      <w:ins w:id="25" w:author="陈维威" w:date="2025-08-15T18:22:16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明确，</w:t>
        </w:r>
      </w:ins>
      <w:ins w:id="26" w:author="陈维威" w:date="2025-08-15T18:24:3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不能</w:t>
        </w:r>
      </w:ins>
      <w:ins w:id="27" w:author="陈维威" w:date="2025-08-15T18:24:3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超过</w:t>
        </w:r>
      </w:ins>
      <w:ins w:id="28" w:author="陈维威" w:date="2025-08-15T18:24:39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偏差：</w:t>
        </w:r>
      </w:ins>
    </w:p>
    <w:p w14:paraId="325EF9DE">
      <w:pPr>
        <w:keepNext w:val="0"/>
        <w:keepLines w:val="0"/>
        <w:widowControl/>
        <w:suppressLineNumbers w:val="0"/>
        <w:rPr>
          <w:ins w:id="29" w:author="陈维威" w:date="2025-08-15T18:24:40Z"/>
          <w:rFonts w:hint="eastAsia" w:ascii="方正仿宋简体" w:hAnsi="方正仿宋简体" w:eastAsia="方正仿宋简体" w:cs="方正仿宋简体"/>
          <w:b w:val="0"/>
          <w:bCs w:val="0"/>
          <w:rPrChange w:id="30" w:author="陈维威" w:date="2025-08-15T18:24:53Z">
            <w:rPr>
              <w:ins w:id="31" w:author="陈维威" w:date="2025-08-15T18:24:40Z"/>
            </w:rPr>
          </w:rPrChange>
        </w:rPr>
      </w:pPr>
      <w:ins w:id="32" w:author="陈维威" w:date="2025-08-15T18:24:40Z">
        <w:r>
          <w:rPr>
            <w:rFonts w:hint="eastAsia" w:ascii="方正仿宋简体" w:hAnsi="方正仿宋简体" w:eastAsia="方正仿宋简体" w:cs="方正仿宋简体"/>
            <w:b w:val="0"/>
            <w:bCs w:val="0"/>
            <w:sz w:val="24"/>
            <w:rPrChange w:id="33" w:author="陈维威" w:date="2025-08-15T18:24:53Z">
              <w:rPr>
                <w:rFonts w:ascii="Symbol" w:hAnsi="Symbol" w:eastAsia="Symbol" w:cs="Symbol"/>
                <w:sz w:val="24"/>
              </w:rPr>
            </w:rPrChange>
          </w:rPr>
          <w:t>·</w:t>
        </w:r>
      </w:ins>
      <w:ins w:id="35" w:author="陈维威" w:date="2025-08-15T18:24:40Z">
        <w:r>
          <w:rPr>
            <w:rFonts w:hint="eastAsia" w:ascii="方正仿宋简体" w:hAnsi="方正仿宋简体" w:eastAsia="方正仿宋简体" w:cs="方正仿宋简体"/>
            <w:b w:val="0"/>
            <w:bCs w:val="0"/>
            <w:sz w:val="24"/>
            <w:rPrChange w:id="36" w:author="陈维威" w:date="2025-08-15T18:24:53Z">
              <w:rPr>
                <w:rFonts w:hint="eastAsia" w:ascii="宋体" w:hAnsi="宋体" w:eastAsia="宋体" w:cs="宋体"/>
                <w:sz w:val="24"/>
              </w:rPr>
            </w:rPrChange>
          </w:rPr>
          <w:t xml:space="preserve">  </w:t>
        </w:r>
      </w:ins>
      <w:ins w:id="38" w:author="陈维威" w:date="2025-08-15T18:24:40Z">
        <w:r>
          <w:rPr>
            <w:rStyle w:val="15"/>
            <w:rFonts w:hint="eastAsia" w:ascii="方正仿宋简体" w:hAnsi="方正仿宋简体" w:eastAsia="方正仿宋简体" w:cs="方正仿宋简体"/>
            <w:b w:val="0"/>
            <w:bCs w:val="0"/>
            <w:rPrChange w:id="39" w:author="陈维威" w:date="2025-08-15T18:24:53Z">
              <w:rPr>
                <w:rStyle w:val="15"/>
              </w:rPr>
            </w:rPrChange>
          </w:rPr>
          <w:t>发电侧</w:t>
        </w:r>
      </w:ins>
      <w:ins w:id="41" w:author="陈维威" w:date="2025-08-15T18:24:40Z">
        <w:r>
          <w:rPr>
            <w:rFonts w:hint="eastAsia" w:ascii="方正仿宋简体" w:hAnsi="方正仿宋简体" w:eastAsia="方正仿宋简体" w:cs="方正仿宋简体"/>
            <w:b w:val="0"/>
            <w:bCs w:val="0"/>
            <w:rPrChange w:id="42" w:author="陈维威" w:date="2025-08-15T18:24:53Z">
              <w:rPr/>
            </w:rPrChange>
          </w:rPr>
          <w:t>：实际发电量与日前中标电量的偏差超过±3%时，超限部分按**实时市场价±10%**结算（惩罚性电价）。</w:t>
        </w:r>
      </w:ins>
    </w:p>
    <w:p w14:paraId="4B34D1C0">
      <w:pPr>
        <w:keepNext w:val="0"/>
        <w:keepLines w:val="0"/>
        <w:widowControl/>
        <w:suppressLineNumbers w:val="0"/>
        <w:rPr>
          <w:ins w:id="44" w:author="陈维威" w:date="2025-08-15T18:24:40Z"/>
          <w:rFonts w:hint="eastAsia" w:ascii="方正仿宋简体" w:hAnsi="方正仿宋简体" w:eastAsia="方正仿宋简体" w:cs="方正仿宋简体"/>
          <w:b w:val="0"/>
          <w:bCs w:val="0"/>
          <w:rPrChange w:id="45" w:author="陈维威" w:date="2025-08-15T18:24:53Z">
            <w:rPr>
              <w:ins w:id="46" w:author="陈维威" w:date="2025-08-15T18:24:40Z"/>
            </w:rPr>
          </w:rPrChange>
        </w:rPr>
      </w:pPr>
      <w:ins w:id="47" w:author="陈维威" w:date="2025-08-15T18:24:40Z">
        <w:r>
          <w:rPr>
            <w:rFonts w:hint="eastAsia" w:ascii="方正仿宋简体" w:hAnsi="方正仿宋简体" w:eastAsia="方正仿宋简体" w:cs="方正仿宋简体"/>
            <w:b w:val="0"/>
            <w:bCs w:val="0"/>
            <w:sz w:val="24"/>
            <w:rPrChange w:id="48" w:author="陈维威" w:date="2025-08-15T18:24:53Z">
              <w:rPr>
                <w:rFonts w:hint="default" w:ascii="Symbol" w:hAnsi="Symbol" w:eastAsia="Symbol" w:cs="Symbol"/>
                <w:sz w:val="24"/>
              </w:rPr>
            </w:rPrChange>
          </w:rPr>
          <w:t>·</w:t>
        </w:r>
      </w:ins>
      <w:ins w:id="50" w:author="陈维威" w:date="2025-08-15T18:24:40Z">
        <w:r>
          <w:rPr>
            <w:rFonts w:hint="eastAsia" w:ascii="方正仿宋简体" w:hAnsi="方正仿宋简体" w:eastAsia="方正仿宋简体" w:cs="方正仿宋简体"/>
            <w:b w:val="0"/>
            <w:bCs w:val="0"/>
            <w:sz w:val="24"/>
            <w:rPrChange w:id="51" w:author="陈维威" w:date="2025-08-15T18:24:53Z">
              <w:rPr>
                <w:rFonts w:hint="eastAsia" w:ascii="宋体" w:hAnsi="宋体" w:eastAsia="宋体" w:cs="宋体"/>
                <w:sz w:val="24"/>
              </w:rPr>
            </w:rPrChange>
          </w:rPr>
          <w:t xml:space="preserve">  </w:t>
        </w:r>
      </w:ins>
      <w:ins w:id="53" w:author="陈维威" w:date="2025-08-15T18:24:40Z">
        <w:r>
          <w:rPr>
            <w:rStyle w:val="15"/>
            <w:rFonts w:hint="eastAsia" w:ascii="方正仿宋简体" w:hAnsi="方正仿宋简体" w:eastAsia="方正仿宋简体" w:cs="方正仿宋简体"/>
            <w:b w:val="0"/>
            <w:bCs w:val="0"/>
            <w:rPrChange w:id="54" w:author="陈维威" w:date="2025-08-15T18:24:53Z">
              <w:rPr>
                <w:rStyle w:val="15"/>
              </w:rPr>
            </w:rPrChange>
          </w:rPr>
          <w:t>用户侧</w:t>
        </w:r>
      </w:ins>
      <w:ins w:id="56" w:author="陈维威" w:date="2025-08-15T18:24:40Z">
        <w:r>
          <w:rPr>
            <w:rFonts w:hint="eastAsia" w:ascii="方正仿宋简体" w:hAnsi="方正仿宋简体" w:eastAsia="方正仿宋简体" w:cs="方正仿宋简体"/>
            <w:b w:val="0"/>
            <w:bCs w:val="0"/>
            <w:rPrChange w:id="57" w:author="陈维威" w:date="2025-08-15T18:24:53Z">
              <w:rPr/>
            </w:rPrChange>
          </w:rPr>
          <w:t>（含售电公司）：实际用电量与日前申报电量的偏差超过±5%时，超限部分按</w:t>
        </w:r>
      </w:ins>
      <w:ins w:id="59" w:author="陈维威" w:date="2025-08-15T18:24:40Z">
        <w:r>
          <w:rPr>
            <w:rStyle w:val="15"/>
            <w:rFonts w:hint="eastAsia" w:ascii="方正仿宋简体" w:hAnsi="方正仿宋简体" w:eastAsia="方正仿宋简体" w:cs="方正仿宋简体"/>
            <w:b w:val="0"/>
            <w:bCs w:val="0"/>
            <w:rPrChange w:id="60" w:author="陈维威" w:date="2025-08-15T18:24:53Z">
              <w:rPr>
                <w:rStyle w:val="15"/>
              </w:rPr>
            </w:rPrChange>
          </w:rPr>
          <w:t>实时电价的1.5倍</w:t>
        </w:r>
      </w:ins>
      <w:ins w:id="62" w:author="陈维威" w:date="2025-08-15T18:24:40Z">
        <w:r>
          <w:rPr>
            <w:rFonts w:hint="eastAsia" w:ascii="方正仿宋简体" w:hAnsi="方正仿宋简体" w:eastAsia="方正仿宋简体" w:cs="方正仿宋简体"/>
            <w:b w:val="0"/>
            <w:bCs w:val="0"/>
            <w:rPrChange w:id="63" w:author="陈维威" w:date="2025-08-15T18:24:53Z">
              <w:rPr/>
            </w:rPrChange>
          </w:rPr>
          <w:t xml:space="preserve">结算。 </w:t>
        </w:r>
      </w:ins>
    </w:p>
    <w:p w14:paraId="445D5CD7">
      <w:pPr>
        <w:rPr>
          <w:ins w:id="66" w:author="陈维威" w:date="2025-08-15T18:21:22Z"/>
          <w:rFonts w:hint="eastAsia" w:ascii="方正仿宋简体" w:hAnsi="方正仿宋简体" w:eastAsia="方正仿宋简体" w:cs="方正仿宋简体"/>
          <w:lang w:val="en-US" w:eastAsia="zh-CN"/>
        </w:rPr>
        <w:pPrChange w:id="65" w:author="陈维威" w:date="2025-08-15T18:25:01Z">
          <w:pPr/>
        </w:pPrChange>
      </w:pPr>
      <w:ins w:id="67" w:author="陈维威" w:date="2025-08-15T18:24:40Z">
        <w:r>
          <w:rPr>
            <w:rFonts w:hint="eastAsia" w:ascii="方正仿宋简体" w:hAnsi="方正仿宋简体" w:eastAsia="方正仿宋简体" w:cs="方正仿宋简体"/>
            <w:b w:val="0"/>
            <w:bCs w:val="0"/>
            <w:sz w:val="24"/>
            <w:rPrChange w:id="68" w:author="陈维威" w:date="2025-08-15T18:24:53Z">
              <w:rPr>
                <w:rFonts w:hint="default" w:ascii="Symbol" w:hAnsi="Symbol" w:eastAsia="Symbol" w:cs="Symbol"/>
                <w:sz w:val="24"/>
              </w:rPr>
            </w:rPrChange>
          </w:rPr>
          <w:t>·</w:t>
        </w:r>
      </w:ins>
      <w:ins w:id="70" w:author="陈维威" w:date="2025-08-15T18:24:40Z">
        <w:r>
          <w:rPr>
            <w:rFonts w:hint="eastAsia" w:ascii="方正仿宋简体" w:hAnsi="方正仿宋简体" w:eastAsia="方正仿宋简体" w:cs="方正仿宋简体"/>
            <w:b w:val="0"/>
            <w:bCs w:val="0"/>
            <w:sz w:val="24"/>
            <w:rPrChange w:id="71" w:author="陈维威" w:date="2025-08-15T18:24:53Z">
              <w:rPr>
                <w:rFonts w:hint="eastAsia" w:ascii="宋体" w:hAnsi="宋体" w:eastAsia="宋体" w:cs="宋体"/>
                <w:sz w:val="24"/>
              </w:rPr>
            </w:rPrChange>
          </w:rPr>
          <w:t xml:space="preserve">  </w:t>
        </w:r>
      </w:ins>
      <w:ins w:id="73" w:author="陈维威" w:date="2025-08-15T18:24:40Z">
        <w:r>
          <w:rPr>
            <w:rStyle w:val="15"/>
            <w:rFonts w:hint="eastAsia" w:ascii="方正仿宋简体" w:hAnsi="方正仿宋简体" w:eastAsia="方正仿宋简体" w:cs="方正仿宋简体"/>
            <w:b w:val="0"/>
            <w:bCs w:val="0"/>
            <w:rPrChange w:id="74" w:author="陈维威" w:date="2025-08-15T18:24:53Z">
              <w:rPr>
                <w:rStyle w:val="15"/>
              </w:rPr>
            </w:rPrChange>
          </w:rPr>
          <w:t>新能源场站</w:t>
        </w:r>
      </w:ins>
      <w:ins w:id="76" w:author="陈维威" w:date="2025-08-15T18:24:40Z">
        <w:r>
          <w:rPr>
            <w:rFonts w:hint="eastAsia" w:ascii="方正仿宋简体" w:hAnsi="方正仿宋简体" w:eastAsia="方正仿宋简体" w:cs="方正仿宋简体"/>
            <w:b w:val="0"/>
            <w:bCs w:val="0"/>
            <w:rPrChange w:id="77" w:author="陈维威" w:date="2025-08-15T18:24:53Z">
              <w:rPr/>
            </w:rPrChange>
          </w:rPr>
          <w:t>：执行更严格的±2%偏差限值，超限部分按实时价2倍考核。</w:t>
        </w:r>
      </w:ins>
    </w:p>
    <w:p w14:paraId="437F0E83">
      <w:pPr>
        <w:numPr>
          <w:ilvl w:val="-1"/>
          <w:numId w:val="0"/>
        </w:numPr>
        <w:rPr>
          <w:rFonts w:hint="default" w:ascii="方正仿宋简体" w:hAnsi="方正仿宋简体" w:eastAsia="方正仿宋简体" w:cs="方正仿宋简体"/>
          <w:lang w:val="en-US" w:eastAsia="zh-CN"/>
        </w:rPr>
        <w:pPrChange w:id="79" w:author="陈维威" w:date="2025-08-15T18:21:23Z">
          <w:pPr/>
        </w:pPrChange>
      </w:pPr>
    </w:p>
    <w:p w14:paraId="1A28B4A9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情景: 日前现货价格 ¥350/MWh，您的合约价格 ¥450/MWh 行动: 将客户销售量增加2.9%（保持在容忍度范围内） 结算:</w:t>
      </w:r>
    </w:p>
    <w:p w14:paraId="26A7809A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合约电量: 支付 ¥450/MWh</w:t>
      </w:r>
    </w:p>
    <w:p w14:paraId="02FD592F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超用电量: 支付 ¥350/MWh (现货价)</w:t>
      </w:r>
    </w:p>
    <w:p w14:paraId="4C530D41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•在额外电量上获得 ¥100/MWh 的利润</w:t>
      </w:r>
    </w:p>
    <w:p w14:paraId="5518F872">
      <w:pPr>
        <w:rPr>
          <w:rFonts w:hint="eastAsia" w:ascii="方正仿宋简体" w:hAnsi="方正仿宋简体" w:eastAsia="方正仿宋简体" w:cs="方正仿宋简体"/>
        </w:rPr>
      </w:pPr>
    </w:p>
    <w:p w14:paraId="293064C3">
      <w:pPr>
        <w:rPr>
          <w:rFonts w:hint="default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</w:rPr>
        <w:t>B. 少用电量套利 (现货价 &gt; 合约价)</w:t>
      </w:r>
    </w:p>
    <w:p w14:paraId="62B1EC9E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情景: 实时价格飙升至 ¥600/MWh，合约价为 ¥400/MWh 行动: 减少销售量2.9%，触发需求响应结算:</w:t>
      </w:r>
    </w:p>
    <w:p w14:paraId="5ECF513F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按零售加价出售合约电量</w:t>
      </w:r>
    </w:p>
    <w:p w14:paraId="526CD4A6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避免支付 ¥600/MWh 的现货价格</w:t>
      </w:r>
    </w:p>
    <w:p w14:paraId="6A0A774A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•避免了 ¥200/MWh 的成本 + 需求响应费用</w:t>
      </w:r>
    </w:p>
    <w:p w14:paraId="3B3C0B80">
      <w:pPr>
        <w:rPr>
          <w:rFonts w:hint="eastAsia" w:ascii="方正仿宋简体" w:hAnsi="方正仿宋简体" w:eastAsia="方正仿宋简体" w:cs="方正仿宋简体"/>
        </w:rPr>
      </w:pPr>
    </w:p>
    <w:p w14:paraId="1776CD6C">
      <w:pPr>
        <w:rPr>
          <w:rFonts w:hint="default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</w:rPr>
        <w:t>策略二：分区价差套利 - 地域优</w:t>
      </w:r>
      <w:r>
        <w:rPr>
          <w:rFonts w:hint="eastAsia" w:ascii="方正仿宋简体" w:hAnsi="方正仿宋简体" w:eastAsia="方正仿宋简体" w:cs="方正仿宋简体"/>
          <w:lang w:val="en-US"/>
          <w:rPrChange w:id="80" w:author="陈维威" w:date="2025-08-15T19:01:27Z">
            <w:rPr>
              <w:rFonts w:hint="eastAsia" w:ascii="方正仿宋简体" w:hAnsi="方正仿宋简体" w:eastAsia="方正仿宋简体" w:cs="方正仿宋简体"/>
            </w:rPr>
          </w:rPrChange>
        </w:rPr>
        <w:t>化</w:t>
      </w:r>
      <w:ins w:id="81" w:author="陈维威" w:date="2025-08-15T19:00:1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--</w:t>
        </w:r>
      </w:ins>
      <w:ins w:id="82" w:author="陈维威" w:date="2025-08-15T19:00:14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--</w:t>
        </w:r>
      </w:ins>
      <w:ins w:id="83" w:author="陈维威" w:date="2025-08-15T19:01:23Z">
        <w:r>
          <w:rPr>
            <w:rFonts w:hint="eastAsia" w:ascii="方正仿宋简体" w:hAnsi="方正仿宋简体" w:eastAsia="方正仿宋简体" w:cs="方正仿宋简体"/>
            <w:i w:val="0"/>
            <w:iCs w:val="0"/>
            <w:caps w:val="0"/>
            <w:spacing w:val="0"/>
            <w:sz w:val="24"/>
            <w:szCs w:val="24"/>
            <w:shd w:val="clear"/>
            <w:lang w:val="en-US"/>
            <w:rPrChange w:id="84" w:author="陈维威" w:date="2025-08-15T19:01:27Z"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4"/>
                <w:szCs w:val="14"/>
                <w:shd w:val="clear" w:fill="FFFFFF"/>
              </w:rPr>
            </w:rPrChange>
          </w:rPr>
          <w:t>苏省电力现货市场采用**“统一结算点电价”</w:t>
        </w:r>
      </w:ins>
      <w:ins w:id="86" w:author="陈维威" w:date="2025-08-15T19:01:23Z">
        <w:r>
          <w:rPr>
            <w:rFonts w:hint="eastAsia" w:ascii="方正仿宋简体" w:hAnsi="方正仿宋简体" w:eastAsia="方正仿宋简体" w:cs="方正仿宋简体"/>
            <w:i w:val="0"/>
            <w:iCs w:val="0"/>
            <w:caps w:val="0"/>
            <w:spacing w:val="0"/>
            <w:sz w:val="24"/>
            <w:szCs w:val="24"/>
            <w:bdr w:val="none" w:sz="4" w:space="0"/>
            <w:shd w:val="clear"/>
            <w:lang w:val="en-US"/>
            <w:rPrChange w:id="87" w:author="陈维威" w:date="2025-08-15T19:01:27Z">
              <w:rPr>
                <w:rStyle w:val="15"/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4"/>
                <w:szCs w:val="14"/>
                <w:bdr w:val="none" w:color="auto" w:sz="0" w:space="0"/>
                <w:shd w:val="clear" w:fill="FFFFFF"/>
              </w:rPr>
            </w:rPrChange>
          </w:rPr>
          <w:t>模式，而非美国PJM市场的节点电价（LMP），因此</w:t>
        </w:r>
      </w:ins>
      <w:ins w:id="89" w:author="陈维威" w:date="2025-08-15T19:01:23Z">
        <w:r>
          <w:rPr>
            <w:rFonts w:hint="eastAsia" w:ascii="方正仿宋简体" w:hAnsi="方正仿宋简体" w:eastAsia="方正仿宋简体" w:cs="方正仿宋简体"/>
            <w:i w:val="0"/>
            <w:iCs w:val="0"/>
            <w:caps w:val="0"/>
            <w:spacing w:val="0"/>
            <w:sz w:val="24"/>
            <w:szCs w:val="24"/>
            <w:shd w:val="clear"/>
            <w:lang w:val="en-US"/>
            <w:rPrChange w:id="90" w:author="陈维威" w:date="2025-08-15T19:01:27Z"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4"/>
                <w:szCs w:val="14"/>
                <w:shd w:val="clear" w:fill="FFFFFF"/>
              </w:rPr>
            </w:rPrChange>
          </w:rPr>
          <w:t>省内无严格意义上的电价分区**</w:t>
        </w:r>
      </w:ins>
      <w:ins w:id="92" w:author="陈维威" w:date="2025-08-15T19:00:15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目前</w:t>
        </w:r>
      </w:ins>
      <w:ins w:id="93" w:author="陈维威" w:date="2025-08-15T19:00:16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不支持</w:t>
        </w:r>
      </w:ins>
      <w:ins w:id="94" w:author="陈维威" w:date="2025-08-15T19:01:3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这个</w:t>
        </w:r>
      </w:ins>
      <w:ins w:id="95" w:author="陈维威" w:date="2025-08-15T19:01:34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模式</w:t>
        </w:r>
      </w:ins>
      <w:ins w:id="96" w:author="陈维威" w:date="2025-08-15T19:00:16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，</w:t>
        </w:r>
      </w:ins>
      <w:ins w:id="97" w:author="陈维威" w:date="2025-08-15T19:00:1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只可能</w:t>
        </w:r>
      </w:ins>
      <w:ins w:id="98" w:author="陈维威" w:date="2025-08-15T19:00:1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签订</w:t>
        </w:r>
      </w:ins>
      <w:ins w:id="99" w:author="陈维威" w:date="2025-08-15T19:00:19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常年</w:t>
        </w:r>
      </w:ins>
      <w:ins w:id="100" w:author="陈维威" w:date="2025-08-15T19:00:2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P</w:t>
        </w:r>
      </w:ins>
      <w:ins w:id="101" w:author="陈维威" w:date="2025-08-15T19:00:2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PA</w:t>
        </w:r>
      </w:ins>
      <w:ins w:id="102" w:author="陈维威" w:date="2025-08-15T19:01:3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或者</w:t>
        </w:r>
      </w:ins>
      <w:ins w:id="103" w:author="陈维威" w:date="2025-08-15T19:00:26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省间</w:t>
        </w:r>
      </w:ins>
      <w:ins w:id="104" w:author="陈维威" w:date="2025-08-15T19:00:2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交易</w:t>
        </w:r>
      </w:ins>
      <w:ins w:id="105" w:author="陈维威" w:date="2025-08-15T19:00:30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，</w:t>
        </w:r>
      </w:ins>
      <w:ins w:id="106" w:author="陈维威" w:date="2025-08-15T19:00:3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而且</w:t>
        </w:r>
      </w:ins>
      <w:ins w:id="107" w:author="陈维威" w:date="2025-08-15T19:00:3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这种</w:t>
        </w:r>
      </w:ins>
      <w:ins w:id="108" w:author="陈维威" w:date="2025-08-15T19:00:3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交易</w:t>
        </w:r>
      </w:ins>
      <w:ins w:id="109" w:author="陈维威" w:date="2025-08-15T19:00:34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形态</w:t>
        </w:r>
      </w:ins>
      <w:ins w:id="110" w:author="陈维威" w:date="2025-08-15T19:00:3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很少，</w:t>
        </w:r>
      </w:ins>
      <w:ins w:id="111" w:author="陈维威" w:date="2025-08-15T19:00:39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暂时不用</w:t>
        </w:r>
      </w:ins>
      <w:ins w:id="112" w:author="陈维威" w:date="2025-08-15T19:00:4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考虑</w:t>
        </w:r>
      </w:ins>
    </w:p>
    <w:p w14:paraId="01BB463E">
      <w:pPr>
        <w:rPr>
          <w:rFonts w:hint="eastAsia" w:ascii="方正仿宋简体" w:hAnsi="方正仿宋简体" w:eastAsia="方正仿宋简体" w:cs="方正仿宋简体"/>
        </w:rPr>
      </w:pPr>
    </w:p>
    <w:p w14:paraId="43B35664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市场结构</w:t>
      </w:r>
    </w:p>
    <w:p w14:paraId="52060FF8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在输电阻塞期间，江苏市场划分为不同价格区：</w:t>
      </w:r>
    </w:p>
    <w:p w14:paraId="4D9F8E89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苏南: 工业区，需求较高，价格较高</w:t>
      </w:r>
    </w:p>
    <w:p w14:paraId="7D2BF7C1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苏北: 农村地区，需求较低，价格较低</w:t>
      </w:r>
    </w:p>
    <w:p w14:paraId="1ACCAD16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全省均价: 各分区的加权平均价</w:t>
      </w:r>
    </w:p>
    <w:p w14:paraId="1013FB0E">
      <w:pPr>
        <w:rPr>
          <w:rFonts w:hint="eastAsia" w:ascii="方正仿宋简体" w:hAnsi="方正仿宋简体" w:eastAsia="方正仿宋简体" w:cs="方正仿宋简体"/>
        </w:rPr>
      </w:pPr>
    </w:p>
    <w:p w14:paraId="3918F624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套利机制</w:t>
      </w:r>
    </w:p>
    <w:p w14:paraId="438676E3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地域价差交易: 在低价区购买电力，为高价区的客户提供服务。</w:t>
      </w:r>
    </w:p>
    <w:p w14:paraId="4778911F">
      <w:pPr>
        <w:rPr>
          <w:rFonts w:hint="eastAsia" w:ascii="方正仿宋简体" w:hAnsi="方正仿宋简体" w:eastAsia="方正仿宋简体" w:cs="方正仿宋简体"/>
        </w:rPr>
      </w:pPr>
    </w:p>
    <w:p w14:paraId="61CF4414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价格分析</w:t>
      </w:r>
    </w:p>
    <w:p w14:paraId="5A7CCE00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平均分区价差: 苏南与苏北之间为 ¥20-50/MWh</w:t>
      </w:r>
    </w:p>
    <w:p w14:paraId="00F7BDDB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峰值价差事件: 在阻塞期间高达 ¥100-150/MWh</w:t>
      </w:r>
    </w:p>
    <w:p w14:paraId="58D1950E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频率: 40-60%的交易日显示出有意义的价差</w:t>
      </w:r>
    </w:p>
    <w:p w14:paraId="4757442E">
      <w:pPr>
        <w:rPr>
          <w:rFonts w:hint="eastAsia" w:ascii="方正仿宋简体" w:hAnsi="方正仿宋简体" w:eastAsia="方正仿宋简体" w:cs="方正仿宋简体"/>
        </w:rPr>
      </w:pPr>
    </w:p>
    <w:p w14:paraId="47F6FC5F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实施策略</w:t>
      </w:r>
    </w:p>
    <w:p w14:paraId="591886BE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聚焦苏南:</w:t>
      </w:r>
    </w:p>
    <w:p w14:paraId="1CF6031D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目标: 制造厂、商业综合体</w:t>
      </w:r>
    </w:p>
    <w:p w14:paraId="24E22C14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优势: 由于当地价格高，可以收取更高的费率</w:t>
      </w:r>
    </w:p>
    <w:p w14:paraId="13C1CC1E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体量: 占客户基础的70%</w:t>
      </w:r>
    </w:p>
    <w:p w14:paraId="0CC04E01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苏北采购:</w:t>
      </w:r>
    </w:p>
    <w:p w14:paraId="487D2B31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策略: 在苏北地区的日前市场中积极竞标</w:t>
      </w:r>
    </w:p>
    <w:p w14:paraId="04EEE4CD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优势: 竞争较小，发电量过剩</w:t>
      </w:r>
    </w:p>
    <w:p w14:paraId="0DB5CBD4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成本节约: 比全省平均水平低15-25%</w:t>
      </w:r>
    </w:p>
    <w:p w14:paraId="2848E058">
      <w:pPr>
        <w:rPr>
          <w:rFonts w:hint="eastAsia" w:ascii="方正仿宋简体" w:hAnsi="方正仿宋简体" w:eastAsia="方正仿宋简体" w:cs="方正仿宋简体"/>
        </w:rPr>
      </w:pPr>
    </w:p>
    <w:p w14:paraId="04C8DA6C">
      <w:pPr>
        <w:rPr>
          <w:ins w:id="113" w:author="陈维威" w:date="2025-08-15T19:03:25Z"/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</w:rPr>
        <w:t>策略三：新能源预测套利</w:t>
      </w:r>
      <w:ins w:id="114" w:author="陈维威" w:date="2025-08-15T19:01:55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---</w:t>
        </w:r>
      </w:ins>
      <w:ins w:id="115" w:author="陈维威" w:date="2025-08-15T19:01:56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这个是</w:t>
        </w:r>
      </w:ins>
      <w:ins w:id="116" w:author="陈维威" w:date="2025-08-15T19:01:5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可行的</w:t>
        </w:r>
      </w:ins>
      <w:ins w:id="117" w:author="陈维威" w:date="2025-08-15T19:01:5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，</w:t>
        </w:r>
      </w:ins>
      <w:ins w:id="118" w:author="陈维威" w:date="2025-08-15T19:01:59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但是</w:t>
        </w:r>
      </w:ins>
      <w:ins w:id="119" w:author="陈维威" w:date="2025-08-15T19:02:00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需要</w:t>
        </w:r>
      </w:ins>
      <w:ins w:id="120" w:author="陈维威" w:date="2025-08-15T19:02:0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明确</w:t>
        </w:r>
      </w:ins>
      <w:ins w:id="121" w:author="陈维威" w:date="2025-08-15T19:02:0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我们的</w:t>
        </w:r>
      </w:ins>
      <w:ins w:id="122" w:author="陈维威" w:date="2025-08-15T19:02:0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优势</w:t>
        </w:r>
      </w:ins>
      <w:ins w:id="123" w:author="陈维威" w:date="2025-08-15T19:02:04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，</w:t>
        </w:r>
      </w:ins>
      <w:ins w:id="124" w:author="陈维威" w:date="2025-08-15T19:02:05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此外还有</w:t>
        </w:r>
      </w:ins>
      <w:ins w:id="125" w:author="陈维威" w:date="2025-08-15T19:02:06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模型的</w:t>
        </w:r>
      </w:ins>
      <w:ins w:id="126" w:author="陈维威" w:date="2025-08-15T19:02:0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准确性</w:t>
        </w:r>
      </w:ins>
      <w:ins w:id="127" w:author="陈维威" w:date="2025-08-15T19:02:0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如何</w:t>
        </w:r>
      </w:ins>
      <w:ins w:id="128" w:author="陈维威" w:date="2025-08-15T19:02:09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能</w:t>
        </w:r>
      </w:ins>
      <w:ins w:id="129" w:author="陈维威" w:date="2025-08-15T19:02:10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比</w:t>
        </w:r>
      </w:ins>
      <w:ins w:id="130" w:author="陈维威" w:date="2025-08-15T19:02:1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别人</w:t>
        </w:r>
      </w:ins>
      <w:ins w:id="131" w:author="陈维威" w:date="2025-08-15T19:02:15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强呢</w:t>
        </w:r>
      </w:ins>
      <w:ins w:id="132" w:author="陈维威" w:date="2025-08-15T19:02:1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?</w:t>
        </w:r>
      </w:ins>
      <w:ins w:id="133" w:author="陈维威" w:date="2025-08-15T19:02:2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目前了解</w:t>
        </w:r>
      </w:ins>
      <w:ins w:id="134" w:author="陈维威" w:date="2025-08-15T19:02:2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到</w:t>
        </w:r>
      </w:ins>
      <w:ins w:id="135" w:author="陈维威" w:date="2025-08-15T19:02:24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市面上</w:t>
        </w:r>
      </w:ins>
      <w:ins w:id="136" w:author="陈维威" w:date="2025-08-15T19:02:25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有</w:t>
        </w:r>
      </w:ins>
      <w:ins w:id="137" w:author="陈维威" w:date="2025-08-15T19:02:26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的</w:t>
        </w:r>
      </w:ins>
      <w:ins w:id="138" w:author="陈维威" w:date="2025-08-15T19:02:2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逻辑</w:t>
        </w:r>
      </w:ins>
      <w:ins w:id="139" w:author="陈维威" w:date="2025-08-15T19:02:2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就是</w:t>
        </w:r>
      </w:ins>
      <w:ins w:id="140" w:author="陈维威" w:date="2025-08-15T19:03:1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多个模型</w:t>
        </w:r>
      </w:ins>
      <w:ins w:id="141" w:author="陈维威" w:date="2025-08-15T19:03:1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数据</w:t>
        </w:r>
      </w:ins>
      <w:ins w:id="142" w:author="陈维威" w:date="2025-08-15T19:03:14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更新</w:t>
        </w:r>
      </w:ins>
      <w:ins w:id="143" w:author="陈维威" w:date="2025-08-15T19:03:2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时效</w:t>
        </w:r>
      </w:ins>
    </w:p>
    <w:p w14:paraId="2CC40034">
      <w:pPr>
        <w:rPr>
          <w:ins w:id="144" w:author="陈维威" w:date="2025-08-15T19:01:53Z"/>
          <w:rFonts w:hint="default" w:ascii="方正仿宋简体" w:hAnsi="方正仿宋简体" w:cs="方正仿宋简体" w:eastAsiaTheme="minorEastAsia"/>
          <w:lang w:val="en-US" w:eastAsia="zh-CN"/>
        </w:rPr>
      </w:pPr>
      <w:ins w:id="145" w:author="陈维威" w:date="2025-08-15T19:03:50Z">
        <w:r>
          <w:rPr/>
          <w:drawing>
            <wp:inline distT="0" distB="0" distL="114300" distR="114300">
              <wp:extent cx="2123440" cy="2831465"/>
              <wp:effectExtent l="0" t="0" r="10160" b="635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2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3440" cy="2831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47" w:author="陈维威" w:date="2025-08-15T19:04:06Z">
        <w:r>
          <w:rPr>
            <w:rFonts w:hint="eastAsia"/>
            <w:lang w:val="en-US" w:eastAsia="zh-CN"/>
          </w:rPr>
          <w:t>将多个</w:t>
        </w:r>
      </w:ins>
      <w:ins w:id="148" w:author="陈维威" w:date="2025-08-15T19:04:08Z">
        <w:r>
          <w:rPr>
            <w:rFonts w:hint="eastAsia"/>
            <w:lang w:val="en-US" w:eastAsia="zh-CN"/>
          </w:rPr>
          <w:t>模型</w:t>
        </w:r>
      </w:ins>
      <w:ins w:id="149" w:author="陈维威" w:date="2025-08-15T19:04:09Z">
        <w:r>
          <w:rPr>
            <w:rFonts w:hint="eastAsia"/>
            <w:lang w:val="en-US" w:eastAsia="zh-CN"/>
          </w:rPr>
          <w:t>（</w:t>
        </w:r>
      </w:ins>
      <w:ins w:id="150" w:author="陈维威" w:date="2025-08-15T19:04:10Z">
        <w:r>
          <w:rPr>
            <w:rFonts w:hint="eastAsia"/>
            <w:lang w:val="en-US" w:eastAsia="zh-CN"/>
          </w:rPr>
          <w:t>公开</w:t>
        </w:r>
      </w:ins>
      <w:ins w:id="151" w:author="陈维威" w:date="2025-08-15T19:04:11Z">
        <w:r>
          <w:rPr>
            <w:rFonts w:hint="eastAsia"/>
            <w:lang w:val="en-US" w:eastAsia="zh-CN"/>
          </w:rPr>
          <w:t>或者</w:t>
        </w:r>
      </w:ins>
      <w:ins w:id="152" w:author="陈维威" w:date="2025-08-15T19:04:16Z">
        <w:r>
          <w:rPr>
            <w:rFonts w:hint="eastAsia"/>
            <w:lang w:val="en-US" w:eastAsia="zh-CN"/>
          </w:rPr>
          <w:t>定时</w:t>
        </w:r>
      </w:ins>
      <w:ins w:id="153" w:author="陈维威" w:date="2025-08-15T19:04:17Z">
        <w:r>
          <w:rPr>
            <w:rFonts w:hint="eastAsia"/>
            <w:lang w:val="en-US" w:eastAsia="zh-CN"/>
          </w:rPr>
          <w:t>更新</w:t>
        </w:r>
      </w:ins>
      <w:ins w:id="154" w:author="陈维威" w:date="2025-08-15T19:04:09Z">
        <w:r>
          <w:rPr>
            <w:rFonts w:hint="eastAsia"/>
            <w:lang w:val="en-US" w:eastAsia="zh-CN"/>
          </w:rPr>
          <w:t>）</w:t>
        </w:r>
      </w:ins>
      <w:ins w:id="155" w:author="陈维威" w:date="2025-08-15T19:04:19Z">
        <w:r>
          <w:rPr>
            <w:rFonts w:hint="eastAsia"/>
            <w:lang w:val="en-US" w:eastAsia="zh-CN"/>
          </w:rPr>
          <w:t>汇总到</w:t>
        </w:r>
      </w:ins>
      <w:ins w:id="156" w:author="陈维威" w:date="2025-08-15T19:04:20Z">
        <w:r>
          <w:rPr>
            <w:rFonts w:hint="eastAsia"/>
            <w:lang w:val="en-US" w:eastAsia="zh-CN"/>
          </w:rPr>
          <w:t>我们</w:t>
        </w:r>
      </w:ins>
      <w:ins w:id="157" w:author="陈维威" w:date="2025-08-15T19:04:24Z">
        <w:r>
          <w:rPr>
            <w:rFonts w:hint="eastAsia"/>
            <w:lang w:val="en-US" w:eastAsia="zh-CN"/>
          </w:rPr>
          <w:t>这里</w:t>
        </w:r>
      </w:ins>
      <w:ins w:id="158" w:author="陈维威" w:date="2025-08-15T19:04:25Z">
        <w:r>
          <w:rPr>
            <w:rFonts w:hint="eastAsia"/>
            <w:lang w:val="en-US" w:eastAsia="zh-CN"/>
          </w:rPr>
          <w:t>，</w:t>
        </w:r>
      </w:ins>
      <w:ins w:id="159" w:author="陈维威" w:date="2025-08-15T19:04:33Z">
        <w:r>
          <w:rPr>
            <w:rFonts w:hint="eastAsia"/>
            <w:lang w:val="en-US" w:eastAsia="zh-CN"/>
          </w:rPr>
          <w:t>这个</w:t>
        </w:r>
      </w:ins>
      <w:ins w:id="160" w:author="陈维威" w:date="2025-08-15T19:04:37Z">
        <w:r>
          <w:rPr>
            <w:rFonts w:hint="eastAsia"/>
            <w:lang w:val="en-US" w:eastAsia="zh-CN"/>
          </w:rPr>
          <w:t>优势</w:t>
        </w:r>
      </w:ins>
      <w:ins w:id="161" w:author="陈维威" w:date="2025-08-15T19:04:38Z">
        <w:r>
          <w:rPr>
            <w:rFonts w:hint="eastAsia"/>
            <w:lang w:val="en-US" w:eastAsia="zh-CN"/>
          </w:rPr>
          <w:t>是否</w:t>
        </w:r>
      </w:ins>
      <w:ins w:id="162" w:author="陈维威" w:date="2025-08-15T19:04:39Z">
        <w:r>
          <w:rPr>
            <w:rFonts w:hint="eastAsia"/>
            <w:lang w:val="en-US" w:eastAsia="zh-CN"/>
          </w:rPr>
          <w:t>明显，</w:t>
        </w:r>
      </w:ins>
      <w:ins w:id="163" w:author="陈维威" w:date="2025-08-15T19:04:40Z">
        <w:r>
          <w:rPr>
            <w:rFonts w:hint="eastAsia"/>
            <w:lang w:val="en-US" w:eastAsia="zh-CN"/>
          </w:rPr>
          <w:t>是否</w:t>
        </w:r>
      </w:ins>
      <w:ins w:id="164" w:author="陈维威" w:date="2025-08-15T19:04:41Z">
        <w:r>
          <w:rPr>
            <w:rFonts w:hint="eastAsia"/>
            <w:lang w:val="en-US" w:eastAsia="zh-CN"/>
          </w:rPr>
          <w:t>还有其他</w:t>
        </w:r>
      </w:ins>
      <w:ins w:id="165" w:author="陈维威" w:date="2025-08-15T19:04:42Z">
        <w:r>
          <w:rPr>
            <w:rFonts w:hint="eastAsia"/>
            <w:lang w:val="en-US" w:eastAsia="zh-CN"/>
          </w:rPr>
          <w:t>的</w:t>
        </w:r>
      </w:ins>
      <w:ins w:id="166" w:author="陈维威" w:date="2025-08-15T19:04:45Z">
        <w:r>
          <w:rPr>
            <w:rFonts w:hint="eastAsia"/>
            <w:lang w:val="en-US" w:eastAsia="zh-CN"/>
          </w:rPr>
          <w:t>优势</w:t>
        </w:r>
      </w:ins>
      <w:ins w:id="167" w:author="陈维威" w:date="2025-08-15T19:04:46Z">
        <w:r>
          <w:rPr>
            <w:rFonts w:hint="eastAsia"/>
            <w:lang w:val="en-US" w:eastAsia="zh-CN"/>
          </w:rPr>
          <w:t>策略可以</w:t>
        </w:r>
      </w:ins>
      <w:ins w:id="168" w:author="陈维威" w:date="2025-08-15T19:04:47Z">
        <w:r>
          <w:rPr>
            <w:rFonts w:hint="eastAsia"/>
            <w:lang w:val="en-US" w:eastAsia="zh-CN"/>
          </w:rPr>
          <w:t>迭代的</w:t>
        </w:r>
      </w:ins>
      <w:ins w:id="169" w:author="陈维威" w:date="2025-08-15T19:04:48Z">
        <w:r>
          <w:rPr>
            <w:rFonts w:hint="eastAsia"/>
            <w:lang w:val="en-US" w:eastAsia="zh-CN"/>
          </w:rPr>
          <w:t>？</w:t>
        </w:r>
      </w:ins>
    </w:p>
    <w:p w14:paraId="2384599A">
      <w:pPr>
        <w:rPr>
          <w:rFonts w:hint="eastAsia" w:ascii="方正仿宋简体" w:hAnsi="方正仿宋简体" w:eastAsia="方正仿宋简体" w:cs="方正仿宋简体"/>
        </w:rPr>
      </w:pPr>
    </w:p>
    <w:p w14:paraId="70588A75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基于预测差距: 官方可再生能源预测与实际输出之间存在显著差异</w:t>
      </w:r>
    </w:p>
    <w:p w14:paraId="0FC49B20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风电预测误差: 平均±20-30%</w:t>
      </w:r>
    </w:p>
    <w:p w14:paraId="047FCE68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光伏预测误差: 平均±15-25%</w:t>
      </w:r>
    </w:p>
    <w:p w14:paraId="361E0C9A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• 价格影响: 100MW的预测误差 = ¥50-100/MWh的价格波动</w:t>
      </w:r>
    </w:p>
    <w:p w14:paraId="7CA625BF">
      <w:pPr>
        <w:rPr>
          <w:rFonts w:hint="eastAsia" w:ascii="方正仿宋简体" w:hAnsi="方正仿宋简体" w:eastAsia="方正仿宋简体" w:cs="方正仿宋简体"/>
        </w:rPr>
      </w:pPr>
    </w:p>
    <w:p w14:paraId="39D638DA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套利逻辑</w:t>
      </w:r>
    </w:p>
    <w:p w14:paraId="5B445C58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卓越预测优势: 建立更优的可再生能源预测模型，以预判价格走势。</w:t>
      </w:r>
    </w:p>
    <w:p w14:paraId="344DE6B4">
      <w:pPr>
        <w:rPr>
          <w:rFonts w:hint="eastAsia" w:ascii="方正仿宋简体" w:hAnsi="方正仿宋简体" w:eastAsia="方正仿宋简体" w:cs="方正仿宋简体"/>
        </w:rPr>
      </w:pPr>
    </w:p>
    <w:p w14:paraId="3D6636B9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交易策略</w:t>
      </w:r>
    </w:p>
    <w:p w14:paraId="154E224A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A. 日前市场头寸部署</w:t>
      </w:r>
    </w:p>
    <w:p w14:paraId="42336ED6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情景1: 您的模型预测风电比官方预测高20% 行动: 减少日前购买量（价格将在实时市场下跌） 执行: 在日前市场仅购买预期需求的95% 结算: 以更低的实时价格覆盖剩余的5%</w:t>
      </w:r>
    </w:p>
    <w:p w14:paraId="4A2FD8E4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情景2: 您的模型预测光伏发电短缺 行动: 增加日前购买量（价格将在实时市场飙升） 执行:</w:t>
      </w:r>
    </w:p>
    <w:p w14:paraId="0C44CF3C">
      <w:pPr>
        <w:rPr>
          <w:rFonts w:hint="eastAsia" w:ascii="方正仿宋简体" w:hAnsi="方正仿宋简体" w:eastAsia="方正仿宋简体" w:cs="方正仿宋简体"/>
        </w:rPr>
      </w:pPr>
      <w:r>
        <w:rPr>
          <w:rFonts w:hint="eastAsia" w:ascii="方正仿宋简体" w:hAnsi="方正仿宋简体" w:eastAsia="方正仿宋简体" w:cs="方正仿宋简体"/>
        </w:rPr>
        <w:t>在日前市场购买预期需求的105% 结算: 以更高的实时价格出售多余的5%</w:t>
      </w:r>
    </w:p>
    <w:p w14:paraId="58A4397E">
      <w:pPr>
        <w:rPr>
          <w:rFonts w:hint="eastAsia" w:ascii="方正仿宋简体" w:hAnsi="方正仿宋简体" w:eastAsia="方正仿宋简体" w:cs="方正仿宋简体"/>
        </w:rPr>
      </w:pPr>
    </w:p>
    <w:p w14:paraId="754452CE">
      <w:pPr>
        <w:rPr>
          <w:rFonts w:hint="eastAsia" w:ascii="方正仿宋简体" w:hAnsi="方正仿宋简体" w:eastAsia="方正仿宋简体" w:cs="方正仿宋简体"/>
        </w:rPr>
      </w:pPr>
    </w:p>
    <w:p w14:paraId="03B98AD4"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补充了解到交易策略相关内容：</w:t>
      </w:r>
    </w:p>
    <w:p w14:paraId="6A03ECF8"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1 核心盈利的来源：</w:t>
      </w:r>
    </w:p>
    <w:p w14:paraId="42491927"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价格套利：</w:t>
      </w:r>
    </w:p>
    <w:p w14:paraId="65C597EB">
      <w:pPr>
        <w:numPr>
          <w:ilvl w:val="0"/>
          <w:numId w:val="2"/>
        </w:numPr>
        <w:ind w:left="420" w:leftChars="0" w:hanging="420" w:firstLineChars="0"/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在日前市场与实时市场间捕捉价格差（主要是在对于新能源出力的预测以及负荷的预测的准确性两个角度）</w:t>
      </w:r>
    </w:p>
    <w:p w14:paraId="2E7FE21C"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政策套利：</w:t>
      </w:r>
    </w:p>
    <w:p w14:paraId="3B9A0D7E">
      <w:pPr>
        <w:numPr>
          <w:ilvl w:val="0"/>
          <w:numId w:val="3"/>
        </w:numPr>
        <w:ind w:left="420" w:leftChars="0" w:hanging="420" w:firstLineChars="0"/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不同省份有不同的交易规则，部分省份允许单一时间节点多个方向交易，例如甘肃，对应是根据交易差进行量化交易；</w:t>
      </w:r>
    </w:p>
    <w:p w14:paraId="4C8BA60B">
      <w:pPr>
        <w:numPr>
          <w:ilvl w:val="0"/>
          <w:numId w:val="3"/>
        </w:numPr>
        <w:ind w:left="420" w:leftChars="0" w:hanging="420" w:firstLineChars="0"/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对于有的省份对于现货交易的规模设限，根据偏差的限定规则进行超额购买或者卖出进行交易套利</w:t>
      </w:r>
    </w:p>
    <w:p w14:paraId="0657735C"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模型套利：</w:t>
      </w:r>
    </w:p>
    <w:p w14:paraId="0E34D40C">
      <w:pPr>
        <w:numPr>
          <w:ilvl w:val="0"/>
          <w:numId w:val="3"/>
        </w:numPr>
        <w:ind w:left="420" w:leftChars="0" w:hanging="420" w:firstLineChars="0"/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运用ARIMA-LSTM混合模型预测区域电价波动？？这个我不懂，是否可以做到</w:t>
      </w:r>
    </w:p>
    <w:p w14:paraId="5F9E2E4E">
      <w:pPr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交易结构以及策略服务：</w:t>
      </w:r>
    </w:p>
    <w:p w14:paraId="11BD9042">
      <w:pPr>
        <w:numPr>
          <w:ilvl w:val="0"/>
          <w:numId w:val="3"/>
        </w:numPr>
        <w:ind w:left="420" w:leftChars="0" w:hanging="420" w:firstLineChars="0"/>
        <w:rPr>
          <w:rFonts w:hint="eastAsia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联合火电与新能源的出力形成联盟进行报价</w:t>
      </w:r>
    </w:p>
    <w:p w14:paraId="1B569B85">
      <w:pPr>
        <w:numPr>
          <w:ilvl w:val="0"/>
          <w:numId w:val="3"/>
        </w:numPr>
        <w:ind w:left="420" w:leftChars="0" w:hanging="420" w:firstLineChars="0"/>
        <w:rPr>
          <w:ins w:id="170" w:author="陈维威" w:date="2025-08-15T19:05:53Z"/>
          <w:rFonts w:hint="default" w:ascii="方正仿宋简体" w:hAnsi="方正仿宋简体" w:eastAsia="方正仿宋简体" w:cs="方正仿宋简体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lang w:val="en-US" w:eastAsia="zh-CN"/>
        </w:rPr>
        <w:t>PPA与工业负荷结合进行特定套餐降低成本（目前少量听说，但是没看到案例）</w:t>
      </w:r>
    </w:p>
    <w:p w14:paraId="362E6B13">
      <w:pPr>
        <w:numPr>
          <w:ilvl w:val="0"/>
          <w:numId w:val="3"/>
        </w:numPr>
        <w:ind w:left="420" w:leftChars="0" w:hanging="420" w:firstLineChars="0"/>
        <w:rPr>
          <w:ins w:id="171" w:author="陈维威" w:date="2025-08-15T19:08:58Z"/>
          <w:rFonts w:hint="default" w:ascii="方正仿宋简体" w:hAnsi="方正仿宋简体" w:eastAsia="方正仿宋简体" w:cs="方正仿宋简体"/>
          <w:lang w:val="en-US" w:eastAsia="zh-CN"/>
        </w:rPr>
      </w:pPr>
      <w:ins w:id="172" w:author="陈维威" w:date="2025-08-15T19:05:56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舆情</w:t>
        </w:r>
      </w:ins>
      <w:ins w:id="173" w:author="陈维威" w:date="2025-08-15T19:05:5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分析，</w:t>
        </w:r>
      </w:ins>
      <w:ins w:id="174" w:author="陈维威" w:date="2025-08-15T19:06:0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构建</w:t>
        </w:r>
      </w:ins>
      <w:ins w:id="175" w:author="陈维威" w:date="2025-08-15T19:06:0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舆情模型</w:t>
        </w:r>
      </w:ins>
      <w:ins w:id="176" w:author="陈维威" w:date="2025-08-15T19:06:0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，对</w:t>
        </w:r>
      </w:ins>
      <w:ins w:id="177" w:author="陈维威" w:date="2025-08-15T19:06:1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发</w:t>
        </w:r>
      </w:ins>
      <w:ins w:id="178" w:author="陈维威" w:date="2025-08-15T19:06:15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电以及</w:t>
        </w:r>
      </w:ins>
      <w:ins w:id="179" w:author="陈维威" w:date="2025-08-15T19:06:16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用电</w:t>
        </w:r>
      </w:ins>
      <w:ins w:id="180" w:author="陈维威" w:date="2025-08-15T19:06:1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负荷的</w:t>
        </w:r>
      </w:ins>
      <w:ins w:id="181" w:author="陈维威" w:date="2025-08-15T19:06:19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异常</w:t>
        </w:r>
      </w:ins>
      <w:ins w:id="182" w:author="陈维威" w:date="2025-08-15T19:06:20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波动</w:t>
        </w:r>
      </w:ins>
      <w:ins w:id="183" w:author="陈维威" w:date="2025-08-15T19:06:2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进行</w:t>
        </w:r>
      </w:ins>
      <w:ins w:id="184" w:author="陈维威" w:date="2025-08-15T19:06:2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更新预测</w:t>
        </w:r>
      </w:ins>
      <w:ins w:id="185" w:author="陈维威" w:date="2025-08-15T19:06:3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，这个</w:t>
        </w:r>
      </w:ins>
      <w:ins w:id="186" w:author="陈维威" w:date="2025-08-15T19:06:3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包括</w:t>
        </w:r>
      </w:ins>
      <w:ins w:id="187" w:author="陈维威" w:date="2025-08-15T19:06:3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电站检修</w:t>
        </w:r>
      </w:ins>
      <w:ins w:id="188" w:author="陈维威" w:date="2025-08-15T19:06:39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出力、</w:t>
        </w:r>
      </w:ins>
      <w:ins w:id="189" w:author="陈维威" w:date="2025-08-15T19:06:4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环境</w:t>
        </w:r>
      </w:ins>
      <w:ins w:id="190" w:author="陈维威" w:date="2025-08-15T19:06:50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温度</w:t>
        </w:r>
      </w:ins>
      <w:ins w:id="191" w:author="陈维威" w:date="2025-08-15T19:06:5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异常</w:t>
        </w:r>
      </w:ins>
      <w:ins w:id="192" w:author="陈维威" w:date="2025-08-15T19:06:5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、</w:t>
        </w:r>
      </w:ins>
      <w:ins w:id="193" w:author="陈维威" w:date="2025-08-15T19:06:54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群体</w:t>
        </w:r>
      </w:ins>
      <w:ins w:id="194" w:author="陈维威" w:date="2025-08-15T19:06:5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事件等，</w:t>
        </w:r>
      </w:ins>
      <w:ins w:id="195" w:author="陈维威" w:date="2025-08-15T19:07:0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我</w:t>
        </w:r>
      </w:ins>
      <w:ins w:id="196" w:author="陈维威" w:date="2025-08-15T19:07:06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零碎的</w:t>
        </w:r>
      </w:ins>
      <w:ins w:id="197" w:author="陈维威" w:date="2025-08-15T19:07:1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看到，</w:t>
        </w:r>
      </w:ins>
      <w:ins w:id="198" w:author="陈维威" w:date="2025-08-15T19:07:1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这个</w:t>
        </w:r>
      </w:ins>
      <w:ins w:id="199" w:author="陈维威" w:date="2025-08-15T19:07:14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是否能</w:t>
        </w:r>
      </w:ins>
      <w:ins w:id="200" w:author="陈维威" w:date="2025-08-15T19:07:15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标准</w:t>
        </w:r>
      </w:ins>
      <w:ins w:id="201" w:author="陈维威" w:date="2025-08-15T19:07:1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化</w:t>
        </w:r>
      </w:ins>
      <w:ins w:id="202" w:author="陈维威" w:date="2025-08-15T19:07:19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模型，</w:t>
        </w:r>
      </w:ins>
      <w:ins w:id="203" w:author="陈维威" w:date="2025-08-15T19:07:2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进而</w:t>
        </w:r>
      </w:ins>
      <w:ins w:id="204" w:author="陈维威" w:date="2025-08-15T19:07:2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将</w:t>
        </w:r>
      </w:ins>
      <w:ins w:id="205" w:author="陈维威" w:date="2025-08-15T19:07:25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舆情</w:t>
        </w:r>
      </w:ins>
      <w:ins w:id="206" w:author="陈维威" w:date="2025-08-15T19:07:26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的</w:t>
        </w:r>
      </w:ins>
      <w:ins w:id="207" w:author="陈维威" w:date="2025-08-15T19:07:2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权重</w:t>
        </w:r>
      </w:ins>
      <w:ins w:id="208" w:author="陈维威" w:date="2025-08-15T19:07:3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加</w:t>
        </w:r>
      </w:ins>
      <w:ins w:id="209" w:author="陈维威" w:date="2025-08-15T19:07:35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进去</w:t>
        </w:r>
      </w:ins>
      <w:ins w:id="210" w:author="陈维威" w:date="2025-08-15T19:07:3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优化</w:t>
        </w:r>
      </w:ins>
      <w:ins w:id="211" w:author="陈维威" w:date="2025-08-15T19:07:39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算法</w:t>
        </w:r>
      </w:ins>
    </w:p>
    <w:p w14:paraId="7121E2AA">
      <w:pPr>
        <w:numPr>
          <w:ilvl w:val="0"/>
          <w:numId w:val="3"/>
        </w:numPr>
        <w:ind w:left="420" w:leftChars="0" w:hanging="420" w:firstLineChars="0"/>
        <w:rPr>
          <w:ins w:id="212" w:author="陈维威" w:date="2025-08-15T19:08:15Z"/>
          <w:rFonts w:hint="default" w:ascii="方正仿宋简体" w:hAnsi="方正仿宋简体" w:eastAsia="方正仿宋简体" w:cs="方正仿宋简体"/>
          <w:lang w:val="en-US" w:eastAsia="zh-CN"/>
        </w:rPr>
      </w:pPr>
      <w:ins w:id="213" w:author="陈维威" w:date="2025-08-15T19:09:00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利用</w:t>
        </w:r>
      </w:ins>
      <w:ins w:id="214" w:author="陈维威" w:date="2025-08-15T19:09:09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金融</w:t>
        </w:r>
      </w:ins>
      <w:ins w:id="215" w:author="陈维威" w:date="2025-08-15T19:09:10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量化</w:t>
        </w:r>
      </w:ins>
      <w:ins w:id="216" w:author="陈维威" w:date="2025-08-15T19:09:1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的交易</w:t>
        </w:r>
      </w:ins>
      <w:ins w:id="217" w:author="陈维威" w:date="2025-08-15T19:09:15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模型</w:t>
        </w:r>
      </w:ins>
      <w:ins w:id="218" w:author="陈维威" w:date="2025-08-15T19:09:1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进行</w:t>
        </w:r>
      </w:ins>
      <w:ins w:id="219" w:author="陈维威" w:date="2025-08-15T19:09:19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优化</w:t>
        </w:r>
      </w:ins>
      <w:ins w:id="220" w:author="陈维威" w:date="2025-08-15T19:09:20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报价</w:t>
        </w:r>
      </w:ins>
      <w:ins w:id="221" w:author="陈维威" w:date="2025-08-15T19:09:2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？？</w:t>
        </w:r>
      </w:ins>
      <w:ins w:id="222" w:author="陈维威" w:date="2025-08-15T19:09:2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这个是否</w:t>
        </w:r>
      </w:ins>
      <w:ins w:id="223" w:author="陈维威" w:date="2025-08-15T19:09:2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在</w:t>
        </w:r>
      </w:ins>
      <w:ins w:id="224" w:author="陈维威" w:date="2025-08-15T19:09:24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国外也有，</w:t>
        </w:r>
      </w:ins>
      <w:ins w:id="225" w:author="陈维威" w:date="2025-08-15T19:09:25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怎么</w:t>
        </w:r>
      </w:ins>
      <w:ins w:id="226" w:author="陈维威" w:date="2025-08-15T19:09:26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使用的</w:t>
        </w:r>
      </w:ins>
      <w:ins w:id="227" w:author="陈维威" w:date="2025-08-15T19:09:2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，在</w:t>
        </w:r>
      </w:ins>
      <w:ins w:id="228" w:author="陈维威" w:date="2025-08-15T19:09:2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国内</w:t>
        </w:r>
      </w:ins>
      <w:ins w:id="229" w:author="陈维威" w:date="2025-08-15T19:09:3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找到的</w:t>
        </w:r>
      </w:ins>
      <w:ins w:id="230" w:author="陈维威" w:date="2025-08-15T19:09:3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信息</w:t>
        </w:r>
      </w:ins>
      <w:ins w:id="231" w:author="陈维威" w:date="2025-08-15T19:09:34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很有限</w:t>
        </w:r>
      </w:ins>
    </w:p>
    <w:p w14:paraId="244E7D0A">
      <w:pPr>
        <w:numPr>
          <w:ilvl w:val="0"/>
          <w:numId w:val="3"/>
        </w:numPr>
        <w:ind w:left="420" w:leftChars="0" w:hanging="420" w:firstLineChars="0"/>
        <w:rPr>
          <w:ins w:id="232" w:author="陈维威" w:date="2025-08-15T19:08:45Z"/>
          <w:rFonts w:hint="default" w:ascii="方正仿宋简体" w:hAnsi="方正仿宋简体" w:eastAsia="方正仿宋简体" w:cs="方正仿宋简体"/>
          <w:lang w:val="en-US" w:eastAsia="zh-CN"/>
        </w:rPr>
      </w:pPr>
      <w:ins w:id="233" w:author="陈维威" w:date="2025-08-15T19:08:1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交易</w:t>
        </w:r>
      </w:ins>
      <w:ins w:id="234" w:author="陈维威" w:date="2025-08-15T19:08:1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模型的</w:t>
        </w:r>
      </w:ins>
      <w:ins w:id="235" w:author="陈维威" w:date="2025-08-15T19:08:25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风控</w:t>
        </w:r>
      </w:ins>
      <w:ins w:id="236" w:author="陈维威" w:date="2025-08-15T19:08:26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：</w:t>
        </w:r>
      </w:ins>
    </w:p>
    <w:p w14:paraId="7B19FF40">
      <w:pPr>
        <w:numPr>
          <w:ilvl w:val="1"/>
          <w:numId w:val="3"/>
          <w:ins w:id="238" w:author="陈维威" w:date="2025-08-15T19:09:38Z"/>
        </w:numPr>
        <w:ind w:left="840" w:leftChars="0" w:hanging="420" w:firstLineChars="0"/>
        <w:rPr>
          <w:rFonts w:hint="default" w:ascii="方正仿宋简体" w:hAnsi="方正仿宋简体" w:eastAsia="方正仿宋简体" w:cs="方正仿宋简体"/>
          <w:lang w:val="en-US" w:eastAsia="zh-CN"/>
        </w:rPr>
        <w:pPrChange w:id="237" w:author="陈维威" w:date="2025-08-15T19:09:38Z">
          <w:pPr>
            <w:numPr>
              <w:ilvl w:val="0"/>
              <w:numId w:val="3"/>
            </w:numPr>
            <w:ind w:left="420" w:leftChars="0" w:hanging="420" w:firstLineChars="0"/>
          </w:pPr>
        </w:pPrChange>
      </w:pPr>
      <w:ins w:id="239" w:author="陈维威" w:date="2025-08-15T19:08:2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考虑</w:t>
        </w:r>
      </w:ins>
      <w:ins w:id="240" w:author="陈维威" w:date="2025-08-15T19:08:29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多个</w:t>
        </w:r>
      </w:ins>
      <w:ins w:id="241" w:author="陈维威" w:date="2025-08-15T19:08:30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模型</w:t>
        </w:r>
      </w:ins>
      <w:ins w:id="242" w:author="陈维威" w:date="2025-08-15T19:08:31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提出</w:t>
        </w:r>
      </w:ins>
      <w:ins w:id="243" w:author="陈维威" w:date="2025-08-15T19:08:3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同样</w:t>
        </w:r>
      </w:ins>
      <w:ins w:id="244" w:author="陈维威" w:date="2025-08-15T19:08:3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的</w:t>
        </w:r>
      </w:ins>
      <w:ins w:id="245" w:author="陈维威" w:date="2025-08-15T19:08:34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交易</w:t>
        </w:r>
      </w:ins>
      <w:ins w:id="246" w:author="陈维威" w:date="2025-08-15T19:08:35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结论</w:t>
        </w:r>
      </w:ins>
      <w:ins w:id="247" w:author="陈维威" w:date="2025-08-15T19:08:36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时候</w:t>
        </w:r>
      </w:ins>
      <w:ins w:id="248" w:author="陈维威" w:date="2025-08-15T19:08:37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进行</w:t>
        </w:r>
      </w:ins>
      <w:ins w:id="249" w:author="陈维威" w:date="2025-08-15T19:08:38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交易，</w:t>
        </w:r>
      </w:ins>
      <w:ins w:id="250" w:author="陈维威" w:date="2025-08-15T19:08:42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提升</w:t>
        </w:r>
      </w:ins>
      <w:ins w:id="251" w:author="陈维威" w:date="2025-08-15T19:08:43Z">
        <w:r>
          <w:rPr>
            <w:rFonts w:hint="eastAsia" w:ascii="方正仿宋简体" w:hAnsi="方正仿宋简体" w:eastAsia="方正仿宋简体" w:cs="方正仿宋简体"/>
            <w:lang w:val="en-US" w:eastAsia="zh-CN"/>
          </w:rPr>
          <w:t>胜率</w:t>
        </w:r>
      </w:ins>
      <w:bookmarkStart w:id="0" w:name="_GoBack"/>
      <w:bookmarkEnd w:id="0"/>
    </w:p>
    <w:p w14:paraId="4525F66B">
      <w:pPr>
        <w:rPr>
          <w:rFonts w:hint="default" w:ascii="方正仿宋简体" w:hAnsi="方正仿宋简体" w:eastAsia="方正仿宋简体" w:cs="方正仿宋简体"/>
          <w:lang w:val="en-US" w:eastAsia="zh-CN"/>
        </w:rPr>
      </w:pPr>
    </w:p>
    <w:p w14:paraId="4D7D6ADE">
      <w:pPr>
        <w:rPr>
          <w:rFonts w:hint="default" w:ascii="方正仿宋简体" w:hAnsi="方正仿宋简体" w:eastAsia="方正仿宋简体" w:cs="方正仿宋简体"/>
          <w:lang w:val="en-US" w:eastAsia="zh-C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759AF654-2ECB-4F29-99F2-D7BB987A1793}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楷体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方正仿宋简体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2" w:fontKey="{3BB8BF74-36FE-4C2E-977B-C4407EECA758}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A9AA7"/>
    <w:multiLevelType w:val="multilevel"/>
    <w:tmpl w:val="2BCA9A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49DE0655"/>
    <w:multiLevelType w:val="singleLevel"/>
    <w:tmpl w:val="49DE06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0F71753"/>
    <w:multiLevelType w:val="singleLevel"/>
    <w:tmpl w:val="50F71753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陈维威">
    <w15:presenceInfo w15:providerId="WPS Office" w15:userId="35000473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TrueTypeFonts/>
  <w:saveSubsetFonts/>
  <w:bordersDoNotSurroundHeader w:val="0"/>
  <w:bordersDoNotSurroundFooter w:val="0"/>
  <w:trackRevisions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7B"/>
    <w:rsid w:val="002D09E9"/>
    <w:rsid w:val="003E2476"/>
    <w:rsid w:val="005512D5"/>
    <w:rsid w:val="006B10C6"/>
    <w:rsid w:val="00710384"/>
    <w:rsid w:val="00880FCE"/>
    <w:rsid w:val="00AD1D4E"/>
    <w:rsid w:val="00B17F7B"/>
    <w:rsid w:val="00CB6EEA"/>
    <w:rsid w:val="00DE236A"/>
    <w:rsid w:val="00E67A53"/>
    <w:rsid w:val="0DE10795"/>
    <w:rsid w:val="0DE274E0"/>
    <w:rsid w:val="110C667E"/>
    <w:rsid w:val="16833AD7"/>
    <w:rsid w:val="26323CB8"/>
    <w:rsid w:val="28E80A57"/>
    <w:rsid w:val="2F31794F"/>
    <w:rsid w:val="58712E1B"/>
    <w:rsid w:val="5B063ACA"/>
    <w:rsid w:val="651D5558"/>
    <w:rsid w:val="65F52235"/>
    <w:rsid w:val="71D55936"/>
    <w:rsid w:val="77787CEE"/>
    <w:rsid w:val="787253A5"/>
    <w:rsid w:val="7E593A25"/>
    <w:rsid w:val="7E81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Strong"/>
    <w:basedOn w:val="14"/>
    <w:qFormat/>
    <w:uiPriority w:val="22"/>
    <w:rPr>
      <w:b/>
    </w:rPr>
  </w:style>
  <w:style w:type="character" w:customStyle="1" w:styleId="16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4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4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4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4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4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4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4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4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4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4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875</Words>
  <Characters>1015</Characters>
  <Lines>8</Lines>
  <Paragraphs>2</Paragraphs>
  <TotalTime>68</TotalTime>
  <ScaleCrop>false</ScaleCrop>
  <LinksUpToDate>false</LinksUpToDate>
  <CharactersWithSpaces>1109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2025-08-11T15:04:00Z</dcterms:created>
  <dc:creator>Keqian Hua</dc:creator>
  <cp:lastModifiedBy>陈维威</cp:lastModifiedBy>
  <dcterms:modified xsi:type="dcterms:W3CDTF">2025-08-15T11:09:38Z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eyJoZGlkIjoiNjNjODQ5MTY5N2IyMzIzYzc1Mjc3OTNiODUzMWEwODAiLCJ1c2VySWQiOiI0NjAxNTU0NjYifQ==</vt:lpwstr>
  </property>
  <property fmtid="{D5CDD505-2E9C-101B-9397-08002B2CF9AE}" pid="3" name="KSOProductBuildVer">
    <vt:lpwstr>2052-12.1.0.22529</vt:lpwstr>
  </property>
  <property fmtid="{D5CDD505-2E9C-101B-9397-08002B2CF9AE}" pid="4" name="ICV">
    <vt:lpwstr>DD27E20C58EC48D8B834E520B4FC7673_13</vt:lpwstr>
  </property>
</Properties>
</file>